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>Конкурс „Моят Заралийски род”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>Род Ножчеви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В рамките на конкурса ще проследя родът на моя баща – Васил Стефанов Ножчев, като започна от около 1820 г. Всички мои роднини по мъжка линия са раждани в град Стара Загора и животът им е минал основно там. За щастие на наследниците няколко мъже от фамилията ни са оставили подробни автобиографични записки, кръщелни свидетелства, дипломи, грамоти, снимки и ордени и награди.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Основоположник на фамилията Ножчеви е роденият около 1820 година – Минчо Станев, по прякор Ножчето. Викали са му по този начин, защото е носил ножове, запасани в пояса му. Поради фактът, че преди Освобождението в България не са издавани кръщелни свидетелства, за приблизителната година на рождението му, свидетелстват записките на синът му – Стефан Минчев – Ножчето. Също от там знаем, че Минчо Станев и жена му – Хаджи Мария Хаджи Петрова са родени в Стара Загора, било е първи брак и за двамата. Разбираме още, че са българи от източното православие. Къщата им се е намирала в една от четирите български махали по това време – „Св. Николай”. Минчо Станев е бил неграмотен, но след като става търговец на манифактурни стоки и вино се научава да чете, пише и смята. Има документ - свидетелство от 30.9.1905 г. от Общиско управление – Стара Загора, в последствие заверено от нотариус Митю Тончев с № 2695 от 24.06.1939 г., в който Минчо Станев е свидетел. Името му е изписано: Минчю Ст. Ножчиту.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По разкази на снаха му – Руска Златанова, жена на сина му Стефан Минчев, Минчо е бил едър, здрав и с буен характер.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Неговият син – Стефан Минчев – Ножчето е роден през зимата, в деня на честването на „Св. Анна”. Според майка му, това се е случило 2-3 години преди завършването на сградата на училището в махала „Св. Николай”. На зданието е изписана годината на отварянето му – месец Октомври 1850 г. Поради тази причина Стефан Минчев възприема за дата на раждането си 9-ти декември 1846 г. – денят, в който се празнува по старому „Св. Анна”.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Стефан Минчев е бил грамотен човек, който оставя уникални житейски записки, с най-подробни описания на Стара Загора и нейните махали преди Освобождението. Изключително интересни са детските години – описани са различни игри и събития, които са случили по това време в Стара Загора. Има подробен разказ за училището, което е посещавал, за учителите, които са му преоподавали, както и предметите, които е изучавал. Описани са и наказанията, получавани от непослушните ученици – как са наказвали по-слабите физически с удари с пръчка по ръцете и краката, а по-едрите и с такива по задните части.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Според спомените на дъщерята на Стефан Минчев, Руска Златанова, баща и се е познавал с Васил Левски още от ученическите години, когато същият учи в Стара Загора и живее при вуйчо си в метоха на църквата „Св. Димитър”.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По-късно Стефан Минчев завършва в Главното мъжко училище в града и след това започва да преподава в няколко селски училища, в близост на Стара Загора, като –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Гюнеле махле (Любенова махала), Джамбазито (Калояновец), Гьокпала</w:t>
      </w:r>
      <w:r>
        <w:rPr>
          <w:rFonts w:cs="Arial" w:ascii="Arial" w:hAnsi="Arial"/>
          <w:sz w:val="15"/>
          <w:szCs w:val="15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(Михайлово)</w:t>
      </w:r>
      <w:r>
        <w:rPr>
          <w:rFonts w:cs="Times New Roman" w:ascii="Times New Roman" w:hAnsi="Times New Roman"/>
          <w:sz w:val="24"/>
          <w:szCs w:val="24"/>
          <w:lang w:val="bg-BG"/>
        </w:rPr>
        <w:t>. Покрай учителската дейност, Стефан Минев се запознава с хора, милеещи за свободата на Отечеството. Така започва негова активна революционна дейност. Постепенно става организатор и писар на Старозагорският революционен комитет и се запознава с поборници за Освобождението като Кольо Ганчев, Братя Жекови и Христо Шиваров. Описва тайните срещи в къщата на братя Жекови и парите, които се събират за въоръжаване на комитетът. Интересни са срещите му с апостолът на Четвърти революционен окръг – Стефан Стамболов. Въстанието в Стара Загора тогава е поверено на него. После прапрадядо се среща и запознава и с Петко Р. Славейков и Захари Стоянов. Тези срещи също са описани в записките му.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Най-силно впечатление прави първата му среща, уговорена от заралията Руси Арсов с Апостола на Свободата – Васил Левски. Тогава той е в Стара Загора, за да подготви населението за предстоящото всенародно въстание. След дълъг разговор, Левски и прапрадядо ми решават да създадат таен революционен комитет в село Гюнеле махле и на следващият ден тръгват заедно на там. Стефан Минчев запознава Васил Левски с всички първенци и учени хора в селото, в което преди това е преподавал в местното училище. След тази паметна среща, прапрадядо се среща още два пъти с Левски.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В последствие Стефан Минчев става куриер на Старозагорският таен революционен комитет и обикаля района на Казанлъшките села, Чирпан и Хасково. След неуспеха на въстанието е заловен и с други поборници е пратен в затвора на град Одрин. Описва подробно престоят си в него, разпитите и оневиняването му през януари 1876 г. По време на престоя си в затвора, той е заедно с Кольо Ганчев, който за съжаление е обесен в Стара Загора на Акарджанският алан през 19-ти Май 1876 г.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След освобождението му, Стефан Минчев се завръща в Стара Загора и започва усилена дейност по укрепването в старозагорските училища. Обикаля и много от тях в селата около града, като отново се включва в дейността на тайните революционни комитети.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Описва подробно влизането на войските на генерал Гурко в Стара Загора. След напускането на града и краткотрайната радост на местното население, че Освобождението е близо, той разказва за влизането на войските на Сюлейман паша в Стара Загора и последвалото зверско клане, извършено в периода 19-21-ви Юли 1877 г. За три дни в града ни са съсечени над 14 500 българи, а много жени и деца са обезчестени.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Прапрадядо и семейството му са едни от малкото, които успяват да се спасят с бягство през село Крън, после Казанлък и от там се качват в Балкана. В планината загубват завинаги едната леля на Стефан Минчев. Слизат след няколко дни в Габрово и от там се местят в Търново.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Първите дни в старата ни столица са много трудни за семейството, защото са тръгнали без никаква покъщнина и със съвсем малка сума пари. Прапрадядо намира изоставен бостан и няколко дни продава дини на пазара. Един ден чува някой да го вика по име и така среща отново Петко Р. Славейков. Той му съобщава, че е направил писалище в града и търси учени хора, които да му помагат. Стефан Минчев, като краснописец е назначен за един от писарите.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След Освобождението за кратко време е в Русия, от където донася златна икона на „Св. Николай Чудотворец”. След завръщането си в България, той става учител в Свищов и Хасково. След това се завръща в Стара Загора и работи известно време като съдебен служител и помощник-адвокат. Става член, а после и председател на училищното настоятелство в Стара Загора.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Избран е за Народен представител от Старозагорски регион при управлението на Петко Каравелов.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При управлението на Стефан Стамболов, като русофил, изпада в немилост и е принуден да работи като писар в селата Сборище и Камено, Новозагорско.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През 1887 г. се оженва за Руска Златанова, произхождаща от бедно и многолюдно  старозагорско семейство. Била е прислужница в църквата „Св. Димитър”.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Данни за живота на Стефан Минчев черпим от различни писмени източници като: „Спомени” от Минко и Стефан Миневи, „Бележки по Старозагорското въстание” от Христо Шиваров и „Житие на един българин” от Димитър Хаджигенчев - Бечу.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Умира през 1929 г.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Стефан Минчев и Руска Златанова имат двама сина – Минчо, роден през 1888 г. и Васил, роден през 1897 г. Родът на Минчо по-късно се мести и заживява в град Бургас. Родът на Васил остава в град Стара Загора.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Синът на Стефан Минчев – Васил Стефанов Ножчев, е първият в семейството, който възприема фамилията Ножчев. Така го записва баща му във военен документ. Васил Ножчев става също първо селски учител, като най-дълго преподава в село Кирилово. Данни за дейността му има в книгата „Из миналото на село Кирилово” от Стоян Вълев Апостолов.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Той се сприятелява със зародилата се вълна от комунистическа младеж. Като гимназист е съученик на Тачо Даскалов и Неделчо Николов, с които участва в социалистически кръжоци. Известен е сред приятелите си като Васил Ножчето. Завършва гимназията със зрелостно свидетелство № 1574 от 25.09.1925 г., където е записан Васил Стефанов Минчев. След това работи като кантонер в Пътно управление – гр. Стара Загора, а след това като писар при Окръжния лекар.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Постъпва войник в „Школата за запасни офицери” – гр. София. След завършването си, във военният атестат, под № 9711 от 22.10.1917 г. е записан с възприетата вече фамилия Ножчев.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До края на Първата световна война е на фронта край град Серес, в Първа картечна рота, на 12-ти Пехотен Балкански полк. Демобилизира се като запасен подпоручик.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През учебната 1919-1920 г. е нередовен учител в село Ефрем, Харманлийско. Явява се на изпити по учителска правоспособност ( свидетелство №28059 от 06.10.1920 г.) и през следващата 1920-1921 г. вече е редовен учител в село Кирилово, Старозагорско.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През периодът 1921-1923 г. е секретар на Окръжният комитет на Комунистическият младежки съюз – гр. Стара Загора.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Оженва се за Зюмбюлка Георгиева Косева по време на тържествата на връх Бузлуджа на 02.08.1922 г.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През септември 1923 г. е арестуван с група ръководни дейци на БКП и е в затвора по време на Септемврийското въстание. След обявената амнистия в края на годината е освободен, но са спряни правата му като учител. До април 1925 г. е работник във фабрика „Вълкар”, където пак е арестуван. След няколко месеца в затвора е освободен, а учителските му права са възстановени и той подновява работата си като такъв през есента на 1925 г. Преподава в село Гледачево, Новозагорско, а после се мести в село Бели бряг, Старозагорско. От там се прехвърля при жена си в село Трън, Радневско. Тук той развива активна обществена дейност, главно като кооперативен деятел. Отначало е представител на кооперация „Житен клас” в селото, а по-късно е избран в управителният съвет на Районният кооперативен съюз „Посредник”, отначало в Раднево, а после и в Стара Загора.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По-късно Васил Ножчев участва във Втората световна война в състава на Първа българска армия. Воюва в Унгария и Австрия.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Умира на 22.09.1967 г. От бракът му с Зюмбюлка Ножчева има двама сина – Стефан, роден на 21.09.1924 г. и Георги, роден на 06.10.1926 г. и двамата са родом от Стара Загора и носят фамилията Ножчеви. Ще разгледам историята на дядо ми Стефан Василев Ножчев, който оставя подробен автобиографичен очерк за живота и дейността си. Към него той запазва значително количество снимки, които са грижливо надписани с имена, дати и места, на които са правени. Съхранява и множество документи, родилни актове, дипломи и грамоти, на него и негови предци.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Стефан Василев Ножчев е кръстен в църквата „Св. Димитър” и прекарва детството си с родителите си, които са учители в село Трън, Радневско. През лятната ваканция се мести в семейната къща в Стара Загора, където основно го гледа баба му Руска.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Начално училище посещава в село Трън, като се изучава при майка си, заедно с по-големи деца. От малък обича да чете и да се информира за събитията в България и по света. В прогимназия е в град Раднево, а след това е приет в Първа мъжка гимназия, гр. Стара Загора. Навсякъде се учи с много добър и отличен успех. Докато е в последният си клас в гимназията, страната ни е въвлечена във Втората световна война и той е задължен да служи в армията, веднага след завършване на училище.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Така постъпва първо в казарма в Стара Загора, от където, поради увлвчението му по химията и математиката, го зачисляват като пиротехник във Военният завод в Казанлък. След успешно преминато обучение и като един от отличниците в поделението, той е разпределен в Огнестрелното отделение на град Карлово. Там преживява няколко въздушни атаки на съюзниците и показва висок морал  дисциплина.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В ходът на войната е изпратен в състава на Първа българска армия, на фронта в Унгария. Дейността му там е основно в Трофейна група от пиротехници и сапьори, с които изпращат пленени нациски боеприпаси с влакови композиции към България. След няколко месеца е пратен в Австрия, където е организирана подобна Трофейна група.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>На няколко пъти има опастност за живота му при възникнали инциденти с различни боеприпаси и последвали експлозии. На три пъти се среща случайно с баща си, който също воюва на фронта.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След края на войната остава за няколко месеца в Австрия и след малко над 3 години като войник се завръща в България и демобилизира в Карлово. В казармата прекарва периодът 1942-1945 г.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При завръщането си в родината, Стефан Ножчев успява веднага да се запише студент, специалност „Агрономия” в Софийския университет. Там се запознава с много състуденти от различни специалности и постепенно дядо ни изпъква като един от отличните студенти. Успява да завърши 4-годишното си обучение само за 3 години. В Софийският университе учи 1945-1948 г.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След дипломирането си и успешно взет Държавен изпит, успява да си намери работа в бившият Конезавод в Стара Загора, сега „Централен изследователски и контролен институт по животновъдство (ЦИКИЖ)”  – гр. Стара Загора. Там започва работа на 29.10.1945 г. По това време институтът е с пет секции, една от които е „Птицевъдство”.  Негов първи учител е Иван Табаков – изтъкнат учен-птицевъд. Назначаво го първо като стажант, но бързо забелязва качествата на дядо да организира и контролира работата на колектива. Така само за няколко години, Стефан Ножчев става завеждащ секция „Птицевъдство” и основен асистент на Иван Табаков.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Дядо ми прекарва 41 години в института, който през годините се разраства значително и става един от водещите в страната. Стефан Ножчев успява да се защити редица изпити и аспирантури, да се изкачи сам в академичната йерархия: младши научен сътрудник 1-ва и 2-ра степен, и после старши научен сътрудник 1-ва и 2-ра степен – равняващо се на титлата университетски професор.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През годините на своята дейност разработва множество научни и научно-популярни статии посветени на „Птицевъдството” в България. Изнася редица обучения и лекции в цяла България – в селски стопанства, институти и университети. Преминава през редица обучения и практики в чужбина. През животът си многократно е канен на международни конференции и събития, където се доказва като високо ценен специалист-птицевъд.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Най-значимото наследство, което оставя на България, е селекцията на няколко вида високопродуктивни кокошки и пуйки, от които най-масова става Старозагорската червена кокошка. През годините на Социализма тя навлиза на българският пазар, като породата, която дава най-много яйца за потреблението.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bg-BG"/>
        </w:rPr>
        <w:t>Успява да създаде Информационен център с една от най-големите бази данни за „Птицевъдството” като наука в България.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През периодът на своята активна дейност, Стефан Ножчев участва и ръководи множество организации и съюзи  – като Съюз на учените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bg-BG"/>
        </w:rPr>
        <w:t>Съюз на ветераните от войните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bg-BG"/>
        </w:rPr>
        <w:t>Съюз на птицевъдите и други. Съосновател и преподавател в Тракийският университет. Отделно е активен и в политическата сфера като член и председател на местни организации на БКП и ОФ. Член и в последствие председател на Профсъюза на работниците в селското и горско стопанства. През дългогодишната си кариера в областта на птицевъдството и канен да изнася лекции в Букурещ, Киев, Санкт Петрбург, Москва, Мадрид и други. Посещава и се запознава с методите на работа, оборудване и бъдещи програми на над 20 страни в Европа. Много от чуждестранният опит успява да внедри и в българското птицевъдство. Кани международни авторитети дори извън Източният блок, като такива от САЩ, Япония и други. Активен и търсен е дори след като се пенсионира след 41 години служба, като последните 14 години от кариерата си е директор на „Института с Хибриден център по Птицевъдство” в град Стара Загора.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Стефан Ножчев е и активен спортист. От детските си години бяга за здраве по Аязмото и участва във футболните мачове в махалата. Тази му страст се прехвърля и в годините, в които работи в Института. Там организира футболен и волейболен отбор. С волейболният многократно печели първо място в градското първенство между предприятията в Стара Загора. Достига до председател на волейболното сдружение на спортен клуб „Берое”. Интерес представляват статистическите данни, в които ръчно описва множество от сезоните на ФК „Берое” – всички мачове, голмайстори на клуба, класиране след всеки кръг. Особено ценни са записките, програмата, снимки, флагче и значка от шампионският сезон на ФК „Берое”.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Стефан Василев Ножчев умира през 2005 година. Жена му Милка Ножчева, го дарява с двама сина – Васил Ножчев-младши и Марин Ножчев, чиито живот до 2004 г. е описан в записките му. Успява да възпита трима внука – Стефан Ножчев-младши, Марин-младши и Милко Ножчеви.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Васил Ножчев-младши и Марин Ножчев са родени </w:t>
      </w:r>
      <w:del w:id="0" w:author="Marin Nozhchev" w:date="2025-08-26T08:53:00Z">
        <w:r>
          <w:rPr>
            <w:rFonts w:cs="Times New Roman" w:ascii="Times New Roman" w:hAnsi="Times New Roman"/>
            <w:sz w:val="24"/>
            <w:szCs w:val="24"/>
            <w:lang w:val="bg-BG"/>
          </w:rPr>
          <w:delText xml:space="preserve">и живеят </w:delText>
        </w:r>
      </w:del>
      <w:r>
        <w:rPr>
          <w:rFonts w:cs="Times New Roman" w:ascii="Times New Roman" w:hAnsi="Times New Roman"/>
          <w:sz w:val="24"/>
          <w:szCs w:val="24"/>
          <w:lang w:val="bg-BG"/>
        </w:rPr>
        <w:t>в Стара Загора.</w:t>
      </w:r>
      <w:ins w:id="1" w:author="Marin Nozhchev" w:date="2025-08-26T08:53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Васил Ножчев продължава да живее там.</w:t>
        </w:r>
      </w:ins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Васил Ножчев-младши е роден 21.08.1955 г. и завършва Езиковата гимназия с френски език. Кандидатства и бива приет „Хуманна медицина” в Пловдивският университет, но не успява да завърши. В последствие работи в завод „Червено знаме” като монтажник. През годините работи и в „Хранмаш комплект”, от където го пращат в непрекъснати командировки в чужбина – ОАЕ, Сирия, Русия и други. </w:t>
      </w:r>
      <w:ins w:id="2" w:author="Marin Nozhchev" w:date="2025-08-26T08:59:00Z">
        <w:r>
          <w:rPr>
            <w:rFonts w:cs="Times New Roman" w:ascii="Times New Roman" w:hAnsi="Times New Roman"/>
            <w:sz w:val="24"/>
            <w:szCs w:val="24"/>
            <w:lang w:val="bg-BG"/>
          </w:rPr>
          <w:t>От 19.05.1977</w:t>
        </w:r>
      </w:ins>
      <w:ins w:id="3" w:author="Marin Nozhchev" w:date="2025-08-26T09:07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г.</w:t>
        </w:r>
      </w:ins>
      <w:ins w:id="4" w:author="Marin Nozhchev" w:date="2025-08-26T08:59:00Z">
        <w:r>
          <w:rPr>
            <w:rFonts w:cs="Times New Roman" w:ascii="Times New Roman" w:hAnsi="Times New Roman"/>
            <w:sz w:val="24"/>
            <w:szCs w:val="24"/>
            <w:lang w:val="bg-BG"/>
          </w:rPr>
          <w:t>, Васил е женен</w:t>
        </w:r>
      </w:ins>
      <w:ins w:id="5" w:author="Marin Nozhchev" w:date="2025-08-26T09:01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за Мариана Ножчева</w:t>
        </w:r>
      </w:ins>
      <w:ins w:id="6" w:author="Marin Nozhchev" w:date="2025-08-26T09:05:00Z">
        <w:r>
          <w:rPr>
            <w:rFonts w:cs="Times New Roman" w:ascii="Times New Roman" w:hAnsi="Times New Roman"/>
            <w:sz w:val="24"/>
            <w:szCs w:val="24"/>
            <w:lang w:val="bg-BG"/>
          </w:rPr>
          <w:t>, дъщеря на …</w:t>
        </w:r>
      </w:ins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Марин Ножчев е роден на 26.03.1959 г. и завършва гимназия в Стара Загора. От малък се увлича по техниката – отначало фотографската, а после музикална и телевизионна. Завършва МЕИ – град Варна и работи в завод по роботика „Берое”. След време се прехвърля на работа в Български пощи. Избиран е за Общински съветник. Умира едва на 37 години, покосен от коварна болест.</w:t>
      </w:r>
      <w:ins w:id="7" w:author="Marin Nozhchev" w:date="2025-08-26T09:02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От </w:t>
        </w:r>
      </w:ins>
      <w:ins w:id="8" w:author="Marin Nozhchev" w:date="2025-08-26T09:07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9.10.1982 г. до смъртта си, Марин е женен за </w:t>
        </w:r>
      </w:ins>
      <w:ins w:id="9" w:author="Unknown Author" w:date="2025-08-26T09:55:59Z">
        <w:r>
          <w:rPr>
            <w:rFonts w:cs="Times New Roman" w:ascii="Times New Roman" w:hAnsi="Times New Roman"/>
            <w:sz w:val="24"/>
            <w:szCs w:val="24"/>
            <w:lang w:val="bg-BG"/>
          </w:rPr>
          <w:t>Тодорка</w:t>
        </w:r>
      </w:ins>
      <w:ins w:id="10" w:author="Marin Nozhchev" w:date="2025-08-26T09:07:00Z">
        <w:del w:id="11" w:author="Unknown Author" w:date="2025-08-26T09:55:51Z">
          <w:r>
            <w:rPr>
              <w:rFonts w:cs="Times New Roman" w:ascii="Times New Roman" w:hAnsi="Times New Roman"/>
              <w:sz w:val="24"/>
              <w:szCs w:val="24"/>
              <w:lang w:val="en-US"/>
            </w:rPr>
            <w:delText>Дора</w:delText>
          </w:r>
        </w:del>
      </w:ins>
      <w:ins w:id="12" w:author="Marin Nozhchev" w:date="2025-08-26T09:07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Ножчева, дъщеря на Запрян и Тонка Иванови от гр. Гълъбово.</w:t>
        </w:r>
      </w:ins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Синът на Васил Ножчев-младши – Стефан Ножчев-младши е роден в Стара Загора на 29.10.1979 г. Завършва Езиковата гимназия с немски и английски езики се увлича по организирането на различни събития, свързани основно с екология, природа и музикални изпълнения. От 1998 г. година живее във Варна, където завършва Икономическият университе, специалност „Счетоводство и контрол”. Установява се трайно в Морската столица от 2006 г., когато с бъдещата си жена – Антоанета Псарянова, основават хостел. В него те организират обществени мероприятия – изложби, концерти и арт ателиета. Имат две дъщери, родени във Варна – Ева и Теа Ножчеви.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  <w:ins w:id="17" w:author="Marin Nozhchev" w:date="2025-08-26T09:14:00Z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ins w:id="13" w:author="Marin Nozhchev" w:date="2025-08-26T08:55:00Z">
        <w:r>
          <w:rPr>
            <w:rFonts w:cs="Times New Roman" w:ascii="Times New Roman" w:hAnsi="Times New Roman"/>
            <w:sz w:val="24"/>
            <w:szCs w:val="24"/>
            <w:lang w:val="bg-BG"/>
          </w:rPr>
          <w:t>Сино</w:t>
        </w:r>
      </w:ins>
      <w:ins w:id="14" w:author="Marin Nozhchev" w:date="2025-08-26T09:10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вете </w:t>
        </w:r>
      </w:ins>
      <w:ins w:id="15" w:author="Marin Nozhchev" w:date="2025-08-26T09:12:00Z">
        <w:r>
          <w:rPr>
            <w:rFonts w:cs="Times New Roman" w:ascii="Times New Roman" w:hAnsi="Times New Roman"/>
            <w:sz w:val="24"/>
            <w:szCs w:val="24"/>
            <w:lang w:val="bg-BG"/>
          </w:rPr>
          <w:t>на Марин Ножчев –Марин-младши и Милко са родени на 21.05.1983 г. и 25.04.1985 г. Завършват Природо-математическата гимна</w:t>
        </w:r>
      </w:ins>
      <w:ins w:id="16" w:author="Marin Nozhchev" w:date="2025-08-26T09:14:00Z">
        <w:r>
          <w:rPr>
            <w:rFonts w:cs="Times New Roman" w:ascii="Times New Roman" w:hAnsi="Times New Roman"/>
            <w:sz w:val="24"/>
            <w:szCs w:val="24"/>
            <w:lang w:val="bg-BG"/>
          </w:rPr>
          <w:t>зия в Стара Загора и учат висше образование в София.</w:t>
        </w:r>
      </w:ins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ins w:id="18" w:author="Marin Nozhchev" w:date="2025-08-26T09:14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Марин Ножчев-младши </w:t>
        </w:r>
      </w:ins>
      <w:ins w:id="19" w:author="Marin Nozhchev" w:date="2025-08-26T09:16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има успешна кариера като софтуерен инженер, </w:t>
        </w:r>
      </w:ins>
      <w:ins w:id="20" w:author="Marin Nozhchev" w:date="2025-08-26T09:22:00Z">
        <w:r>
          <w:rPr>
            <w:rFonts w:cs="Times New Roman" w:ascii="Times New Roman" w:hAnsi="Times New Roman"/>
            <w:sz w:val="24"/>
            <w:szCs w:val="24"/>
            <w:lang w:val="bg-BG"/>
          </w:rPr>
          <w:t>ръководейки</w:t>
        </w:r>
      </w:ins>
      <w:ins w:id="21" w:author="Marin Nozhchev" w:date="2025-08-26T09:17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архитектурата на няколко софтуерни продукта.</w:t>
        </w:r>
      </w:ins>
      <w:ins w:id="22" w:author="Marin Nozhchev" w:date="2025-08-26T09:22:00Z">
        <w:r>
          <w:rPr>
            <w:rFonts w:cs="Times New Roman" w:ascii="Times New Roman" w:hAnsi="Times New Roman"/>
            <w:sz w:val="24"/>
            <w:szCs w:val="24"/>
          </w:rPr>
          <w:t xml:space="preserve"> </w:t>
        </w:r>
      </w:ins>
      <w:ins w:id="23" w:author="Marin Nozhchev" w:date="2025-08-26T09:22:00Z">
        <w:r>
          <w:rPr>
            <w:rFonts w:cs="Times New Roman" w:ascii="Times New Roman" w:hAnsi="Times New Roman"/>
            <w:sz w:val="24"/>
            <w:szCs w:val="24"/>
            <w:lang w:val="bg-BG"/>
          </w:rPr>
          <w:t>Получ</w:t>
        </w:r>
      </w:ins>
      <w:ins w:id="24" w:author="Marin Nozhchev" w:date="2025-08-26T09:24:00Z">
        <w:r>
          <w:rPr>
            <w:rFonts w:cs="Times New Roman" w:ascii="Times New Roman" w:hAnsi="Times New Roman"/>
            <w:sz w:val="24"/>
            <w:szCs w:val="24"/>
            <w:lang w:val="bg-BG"/>
          </w:rPr>
          <w:t>ава четири патента от Американското патентно ведомство за иновации в софтуерните технологии.</w:t>
        </w:r>
      </w:ins>
      <w:ins w:id="25" w:author="Marin Nozhchev" w:date="2025-08-26T09:17:00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 От 21.06.2009 г. е женен за Евелина Ножчева, дъщеря на Нели Хлебарова от Велико Търнов</w:t>
        </w:r>
      </w:ins>
      <w:ins w:id="26" w:author="Marin Nozhchev" w:date="2025-08-26T09:19:00Z">
        <w:r>
          <w:rPr>
            <w:rFonts w:cs="Times New Roman" w:ascii="Times New Roman" w:hAnsi="Times New Roman"/>
            <w:sz w:val="24"/>
            <w:szCs w:val="24"/>
            <w:lang w:val="bg-BG"/>
          </w:rPr>
          <w:t>о. С трите си деца – Борис, Филип и Нели Ножчеви – живеят в гр. Божурище.</w:t>
        </w:r>
      </w:ins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  <w:ins w:id="27" w:author="Unknown Author" w:date="2025-08-26T09:56:49Z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Към настоящият момент в Стара Загора живеят Милка Ножчева на 91 г., Васил Ножчев-младши и Милко Ножчев. С тях живеят и семействата им, също с фамилията Ножчеви.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ins w:id="28" w:author="Unknown Author" w:date="2025-08-26T09:56:49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Милко Ножчев живее също в Стара Загора, където отглежда дъщеря си Вихрена </w:t>
        </w:r>
      </w:ins>
      <w:ins w:id="29" w:author="Unknown Author" w:date="2025-08-26T09:57:51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Ножчева с дългогодишната си приятелка, а скоро и съпруга Иглика Великова. </w:t>
        </w:r>
      </w:ins>
      <w:ins w:id="30" w:author="Unknown Author" w:date="2025-08-26T09:59:41Z">
        <w:r>
          <w:rPr>
            <w:rFonts w:cs="Times New Roman" w:ascii="Times New Roman" w:hAnsi="Times New Roman"/>
            <w:sz w:val="24"/>
            <w:szCs w:val="24"/>
            <w:lang w:val="bg-BG"/>
          </w:rPr>
          <w:t>Професионалният му път е поел към компютърните и софт</w:t>
        </w:r>
      </w:ins>
      <w:ins w:id="31" w:author="Unknown Author" w:date="2025-08-26T10:00:47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уерни технологии. </w:t>
        </w:r>
      </w:ins>
      <w:ins w:id="32" w:author="Unknown Author" w:date="2025-08-26T10:03:48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Това което го задържа в Стара Загора е любовта към родният град и </w:t>
        </w:r>
      </w:ins>
      <w:ins w:id="33" w:author="Unknown Author" w:date="2025-08-26T10:03:48Z">
        <w:r>
          <w:rPr>
            <w:rFonts w:cs="Times New Roman" w:ascii="Times New Roman" w:hAnsi="Times New Roman"/>
            <w:sz w:val="24"/>
            <w:szCs w:val="24"/>
            <w:lang w:val="bg-BG"/>
          </w:rPr>
          <w:t xml:space="preserve">богата му </w:t>
        </w:r>
      </w:ins>
      <w:ins w:id="34" w:author="Unknown Author" w:date="2025-08-26T10:03:48Z">
        <w:r>
          <w:rPr>
            <w:rFonts w:cs="Times New Roman" w:ascii="Times New Roman" w:hAnsi="Times New Roman"/>
            <w:sz w:val="24"/>
            <w:szCs w:val="24"/>
            <w:lang w:val="bg-BG"/>
          </w:rPr>
          <w:t>история.</w:t>
        </w:r>
      </w:ins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7"/>
  <w:trackRevisions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4fd6"/>
    <w:pPr>
      <w:widowControl/>
      <w:bidi w:val="0"/>
      <w:spacing w:lineRule="auto" w:line="276" w:before="0" w:after="20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Revision">
    <w:name w:val="Revision"/>
    <w:uiPriority w:val="99"/>
    <w:semiHidden/>
    <w:qFormat/>
    <w:rsid w:val="00a00e5a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LibreOffice/25.2.5.2$Windows_X86_64 LibreOffice_project/03d19516eb2e1dd5d4ccd751a0d6f35f35e08022</Application>
  <AppVersion>15.0000</AppVersion>
  <Pages>8</Pages>
  <Words>3018</Words>
  <Characters>15938</Characters>
  <CharactersWithSpaces>19005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2025-08-26T06:24:00Z</dcterms:created>
  <dc:creator>Eli</dc:creator>
  <dc:description/>
  <dc:language>en-GB</dc:language>
  <cp:lastModifiedBy/>
  <dcterms:modified xsi:type="dcterms:W3CDTF">2025-08-26T10:08:44Z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