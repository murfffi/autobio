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0932" w14:textId="77777777" w:rsidR="00F34FD6" w:rsidRDefault="008A6141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Конкурс „Моят З</w:t>
      </w:r>
      <w:r w:rsidR="008A209E">
        <w:rPr>
          <w:rFonts w:ascii="Times New Roman" w:hAnsi="Times New Roman" w:cs="Times New Roman"/>
          <w:sz w:val="24"/>
          <w:szCs w:val="24"/>
          <w:lang w:val="bg-BG"/>
        </w:rPr>
        <w:t>аралийски род”</w:t>
      </w:r>
    </w:p>
    <w:p w14:paraId="7795A2FF" w14:textId="77777777" w:rsidR="008A209E" w:rsidRDefault="008A209E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429AF6B0" w14:textId="77777777" w:rsidR="008A209E" w:rsidRDefault="008A209E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Род Ножчеви</w:t>
      </w:r>
    </w:p>
    <w:p w14:paraId="4DF6A710" w14:textId="77777777" w:rsidR="008A209E" w:rsidRDefault="008A209E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0A73E496" w14:textId="77777777" w:rsidR="008A209E" w:rsidRDefault="008A209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 рамките на конкурса ще проследя родът на моя баща – Васил Стефанов Ножчев, като започна от около 1820 г. Всички мои роднини по мъжка линия са раждани в град Стара Загора и животът им е минал основно там. За щастие на наследниците няколко мъже от фамилията ни са оставили подробни автобиографични записки, кръщелни свидетелства, дипломи, грамоти, снимки и ордени и награди.</w:t>
      </w:r>
    </w:p>
    <w:p w14:paraId="1B1504D1" w14:textId="77777777" w:rsidR="008A209E" w:rsidRDefault="008A209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Основоположник на фамилията Ножчеви е роденият около 1820 година – Минчо Станев, по прякор Ножчето. Викали са му по този начин, защото е носил нож</w:t>
      </w:r>
      <w:r w:rsidR="005C6E5A">
        <w:rPr>
          <w:rFonts w:ascii="Times New Roman" w:hAnsi="Times New Roman" w:cs="Times New Roman"/>
          <w:sz w:val="24"/>
          <w:szCs w:val="24"/>
          <w:lang w:val="bg-BG"/>
        </w:rPr>
        <w:t>ове, запасани в пояса му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Поради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фактът, че преди Освобождението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България не са издавани кръщелни свидетелства, за приблизителната година на рождението му, свидетелстват записките на синът му – Стефан Минчев – Ножчето. </w:t>
      </w:r>
      <w:r w:rsidR="002E3BC3">
        <w:rPr>
          <w:rFonts w:ascii="Times New Roman" w:hAnsi="Times New Roman" w:cs="Times New Roman"/>
          <w:sz w:val="24"/>
          <w:szCs w:val="24"/>
          <w:lang w:val="bg-BG"/>
        </w:rPr>
        <w:t xml:space="preserve">Също от там знаем, че Минчо Станев и жена му – Хаджи Мария Хаджи Петрова са родени в Стара Загора, било е първи брак и за двамата. Разбираме още, че са българи от източното православие. Къщата им се е намирала в една от четирите български махали по това време – „Св. Николай”. Минчо Станев е бил неграмотен, но след като става търговец на манифактурни стоки </w:t>
      </w:r>
      <w:r w:rsidR="005C6E5A">
        <w:rPr>
          <w:rFonts w:ascii="Times New Roman" w:hAnsi="Times New Roman" w:cs="Times New Roman"/>
          <w:sz w:val="24"/>
          <w:szCs w:val="24"/>
          <w:lang w:val="bg-BG"/>
        </w:rPr>
        <w:t xml:space="preserve">и вино </w:t>
      </w:r>
      <w:r w:rsidR="002E3BC3">
        <w:rPr>
          <w:rFonts w:ascii="Times New Roman" w:hAnsi="Times New Roman" w:cs="Times New Roman"/>
          <w:sz w:val="24"/>
          <w:szCs w:val="24"/>
          <w:lang w:val="bg-BG"/>
        </w:rPr>
        <w:t>се научава да чете, пише и смята.</w:t>
      </w:r>
      <w:r w:rsidR="008A6141">
        <w:rPr>
          <w:rFonts w:ascii="Times New Roman" w:hAnsi="Times New Roman" w:cs="Times New Roman"/>
          <w:sz w:val="24"/>
          <w:szCs w:val="24"/>
          <w:lang w:val="bg-BG"/>
        </w:rPr>
        <w:t xml:space="preserve"> Има документ - свидетелство от 30.9.1905 г. от Общиско управление – Стара Загора, в последствие заверено от нотариус Митю Тончев с № 2695 от 24.06.1939 г., в който Минчо Станев е свидетел. Името му е изписано: Минчю Ст. Ножчиту.</w:t>
      </w:r>
    </w:p>
    <w:p w14:paraId="106693DB" w14:textId="77777777" w:rsidR="005C6E5A" w:rsidRDefault="005C6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 разкази на снаха му – Руска Златанова, жена на сина му Стефан Минчев, Минчо е бил едър, здрав и с буен характер.</w:t>
      </w:r>
    </w:p>
    <w:p w14:paraId="4A42E870" w14:textId="77777777" w:rsidR="002E3BC3" w:rsidRDefault="002E3BC3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Неговият син – Стефан Минчев – Ножчето е роден през зимата, в деня на честването на „Св. Анна”. Според майка му, това се е случило 2-3 години преди завършването на сградата на училището в махала „Св. Николай”. На зданието е изписана годината на отварянето му – месец Октомври 1850 г. Поради тази причина Стефан Минчев възприема за дата на раждането си 9-ти декември 1846 г. – денят, в който се празнува по старому „Св. Анна”.</w:t>
      </w:r>
    </w:p>
    <w:p w14:paraId="03DBED27" w14:textId="77777777" w:rsidR="00645136" w:rsidRDefault="007441B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Минчев е бил грамотен човек, който оставя уникални житейски записки, с най-подробни описания на Стара Загора и нейните махали преди Освобождението. Изключително интересни са детските </w:t>
      </w:r>
      <w:r w:rsidR="00645136">
        <w:rPr>
          <w:rFonts w:ascii="Times New Roman" w:hAnsi="Times New Roman" w:cs="Times New Roman"/>
          <w:sz w:val="24"/>
          <w:szCs w:val="24"/>
          <w:lang w:val="bg-BG"/>
        </w:rPr>
        <w:t>години – описани са различни игри и събития, които са случили по това време в Стара З</w:t>
      </w:r>
      <w:r w:rsidR="005C6E5A">
        <w:rPr>
          <w:rFonts w:ascii="Times New Roman" w:hAnsi="Times New Roman" w:cs="Times New Roman"/>
          <w:sz w:val="24"/>
          <w:szCs w:val="24"/>
          <w:lang w:val="bg-BG"/>
        </w:rPr>
        <w:t>агора. Има подробен разказ за уч</w:t>
      </w:r>
      <w:r w:rsidR="00645136">
        <w:rPr>
          <w:rFonts w:ascii="Times New Roman" w:hAnsi="Times New Roman" w:cs="Times New Roman"/>
          <w:sz w:val="24"/>
          <w:szCs w:val="24"/>
          <w:lang w:val="bg-BG"/>
        </w:rPr>
        <w:t>илището, което е посещавал, за учителите, които са му преоподавали, както и предметите, които е изучавал. Описани са и наказанията, получавани от непослушните ученици – как са наказвали по-</w:t>
      </w:r>
      <w:r w:rsidR="00645136">
        <w:rPr>
          <w:rFonts w:ascii="Times New Roman" w:hAnsi="Times New Roman" w:cs="Times New Roman"/>
          <w:sz w:val="24"/>
          <w:szCs w:val="24"/>
          <w:lang w:val="bg-BG"/>
        </w:rPr>
        <w:lastRenderedPageBreak/>
        <w:t>слабите физически с удари с пръчка по ръцете и краката, а по-едрите и с такива по задните части.</w:t>
      </w:r>
    </w:p>
    <w:p w14:paraId="2725AA31" w14:textId="77777777" w:rsidR="005C6E5A" w:rsidRDefault="005C6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Според спомените на дъщерята на Стефан Минчев, Руска Златанова, баща и се е познавал с Васил Левски още от ученическите години, когато същият учи в Стара Загора и живее при вуйчо си в метоха на църквата „Св. Димитър”.</w:t>
      </w:r>
    </w:p>
    <w:p w14:paraId="6AFED60A" w14:textId="77777777" w:rsidR="00645136" w:rsidRDefault="00645136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По-късно Стефан Минчев 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>завършва в Главното мъжко училище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в града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след това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започва да преподава в няколко селски училища, в близост на Стара Загора, като –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Гюнеле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махле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Любенова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махала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Джамбазито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Калояновец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Гьокпала</w:t>
      </w:r>
      <w:proofErr w:type="spellEnd"/>
      <w:r w:rsidR="008B7AED" w:rsidRPr="008B7AED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Михайлово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8B7AE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Покрай учителската дейност, Стефан Минев се запознава с хора, милеещи за свободата на Отечеството.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 Така започва негова активна революционна дейност. Постепенно става организатор и писар на Старозагорският революционен комитет и се запознава с поборници за Освобождението като Кольо Ганчев, Братя Жекови и Хри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сто Шиваров. Описва тайните срещ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>и в къщата на братя Жекови и парите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, които се събират за въоръжаване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 на комитетът. </w:t>
      </w:r>
      <w:r w:rsidR="00982E5A">
        <w:rPr>
          <w:rFonts w:ascii="Times New Roman" w:hAnsi="Times New Roman" w:cs="Times New Roman"/>
          <w:sz w:val="24"/>
          <w:szCs w:val="24"/>
          <w:lang w:val="bg-BG"/>
        </w:rPr>
        <w:t>Интересни са срещите му с апостолът на Четвърти революционен окръг – Стефан Стамболов. Въстанието в Стара Загора тогава е поверено на него. После прапрадядо се среща и запознава и с Петко Р. Славейков и Захари Стоянов. Тези срещи също са описани в записките му.</w:t>
      </w:r>
    </w:p>
    <w:p w14:paraId="4D663F55" w14:textId="77777777" w:rsidR="00982E5A" w:rsidRDefault="00982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Най-силно впечатление прави първата му среща, уговорена от заралията Руси Арсов с Апостола на Свободата – Васил Левски. Тогава той е в Стара Загора, за да подготви населението за предстоящото всенародно въстание. </w:t>
      </w:r>
      <w:r w:rsidR="000D3DA0">
        <w:rPr>
          <w:rFonts w:ascii="Times New Roman" w:hAnsi="Times New Roman" w:cs="Times New Roman"/>
          <w:sz w:val="24"/>
          <w:szCs w:val="24"/>
          <w:lang w:val="bg-BG"/>
        </w:rPr>
        <w:t xml:space="preserve">След дълъг разговор, Левски и прапрадядо ми решават да създадат таен революционен комитет в село Гюнеле махле и на следващият ден тръгват заедно на там. Стефан Минчев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0D3DA0">
        <w:rPr>
          <w:rFonts w:ascii="Times New Roman" w:hAnsi="Times New Roman" w:cs="Times New Roman"/>
          <w:sz w:val="24"/>
          <w:szCs w:val="24"/>
          <w:lang w:val="bg-BG"/>
        </w:rPr>
        <w:t>апознава Васил Левски с всички първенци и учени хора в селото, в което преди това е преподавал в местното училище. След тази паметна среща, прапрадядо се среща още два пъти с Левски.</w:t>
      </w:r>
    </w:p>
    <w:p w14:paraId="669889E7" w14:textId="77777777" w:rsidR="000D3DA0" w:rsidRDefault="000D3DA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 последствие Стефан Минчев става куриер на Старозагорският таен революционен комитет и обикаля района на Казанлъшките села, Чирпан и Хасково. След неуспеха на въстанието е заловен и с други поборници е пратен в затвора на град Одрин.</w:t>
      </w:r>
      <w:r w:rsidR="00402DB9">
        <w:rPr>
          <w:rFonts w:ascii="Times New Roman" w:hAnsi="Times New Roman" w:cs="Times New Roman"/>
          <w:sz w:val="24"/>
          <w:szCs w:val="24"/>
          <w:lang w:val="bg-BG"/>
        </w:rPr>
        <w:t xml:space="preserve"> Описва подробно престоят си в него, разпитите и оневиняването му през януари 1876 г. По време на престоя си в затвора, той е заедно с Кольо Ганчев, който за съжаление е обесен в Стара Загор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а на Акарджанският алан през 19-ти</w:t>
      </w:r>
      <w:r w:rsidR="00402DB9">
        <w:rPr>
          <w:rFonts w:ascii="Times New Roman" w:hAnsi="Times New Roman" w:cs="Times New Roman"/>
          <w:sz w:val="24"/>
          <w:szCs w:val="24"/>
          <w:lang w:val="bg-BG"/>
        </w:rPr>
        <w:t xml:space="preserve"> Май 1876 г.</w:t>
      </w:r>
    </w:p>
    <w:p w14:paraId="04EF3D96" w14:textId="77777777" w:rsidR="00A87B7E" w:rsidRDefault="00A87B7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След освобождението му, Стефан Минчев се завръща в Стара Загора и започва усилена дейност по </w:t>
      </w:r>
      <w:r w:rsidR="00083892">
        <w:rPr>
          <w:rFonts w:ascii="Times New Roman" w:hAnsi="Times New Roman" w:cs="Times New Roman"/>
          <w:sz w:val="24"/>
          <w:szCs w:val="24"/>
          <w:lang w:val="bg-BG"/>
        </w:rPr>
        <w:t xml:space="preserve">укрепването в старозагорските училища. Обикаля и много от тях в селата около града, като отново се включва в дейността на тайните революционни комитети. </w:t>
      </w:r>
    </w:p>
    <w:p w14:paraId="691A4EB9" w14:textId="77777777" w:rsidR="00083892" w:rsidRDefault="0008389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Описва подробно влизането на войските на генерал Гурко в Стара Загора. След напускането на града и краткотрайната радост на местното население, че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Освобождението е близо, той разказ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ва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влизането на войските на Сюлейман паша в Стара Загора и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последвалото зверско к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лане, извършено в периода 19-21-ви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Юли 1877 г. За три дни в града ни са съсечени над 14 500 българи, а много жени и деца са обезчестени.</w:t>
      </w:r>
    </w:p>
    <w:p w14:paraId="314B07FE" w14:textId="77777777" w:rsidR="00083892" w:rsidRDefault="0008389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Прапрадядо и семейството му са едни от малкото, които успяват да се спасят с бягство през село Крън, после Казанлък и от там се качват в Балкана.</w:t>
      </w:r>
      <w:r w:rsidR="00B8162F">
        <w:rPr>
          <w:rFonts w:ascii="Times New Roman" w:hAnsi="Times New Roman" w:cs="Times New Roman"/>
          <w:sz w:val="24"/>
          <w:szCs w:val="24"/>
          <w:lang w:val="bg-BG"/>
        </w:rPr>
        <w:t xml:space="preserve"> В планината загубват завинаги едната леля на Стефан Минчев. Слизат след няколко дни в Габрово и от там се местят в Търново.</w:t>
      </w:r>
    </w:p>
    <w:p w14:paraId="267E6D9F" w14:textId="77777777" w:rsidR="00B8162F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Първите дни в стара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ни столица са много трудни за семейството, защото са тръгнали без никаква покъщнина и със съвсем малка сума пари. Прапрадядо намира изоставен бостан и няколко дни продава дини на пазара. Един ден чува някой да го в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ика по име и така среща отново Петко Р</w:t>
      </w:r>
      <w:r>
        <w:rPr>
          <w:rFonts w:ascii="Times New Roman" w:hAnsi="Times New Roman" w:cs="Times New Roman"/>
          <w:sz w:val="24"/>
          <w:szCs w:val="24"/>
          <w:lang w:val="bg-BG"/>
        </w:rPr>
        <w:t>. Славейков. Той му съобщава, че е направил писалище в града и търси учени хора, които да му помагат. Стефан Минчев, като краснописец е назначен за един от писарите.</w:t>
      </w:r>
    </w:p>
    <w:p w14:paraId="5B403823" w14:textId="77777777" w:rsidR="00B8162F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След Освобождението </w:t>
      </w:r>
      <w:r w:rsidR="0018145F">
        <w:rPr>
          <w:rFonts w:ascii="Times New Roman" w:hAnsi="Times New Roman" w:cs="Times New Roman"/>
          <w:sz w:val="24"/>
          <w:szCs w:val="24"/>
          <w:lang w:val="bg-BG"/>
        </w:rPr>
        <w:t>за кратко време е в Русия, от къде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то донася златна икона на „Св. Ник</w:t>
      </w:r>
      <w:r w:rsidR="0018145F">
        <w:rPr>
          <w:rFonts w:ascii="Times New Roman" w:hAnsi="Times New Roman" w:cs="Times New Roman"/>
          <w:sz w:val="24"/>
          <w:szCs w:val="24"/>
          <w:lang w:val="bg-BG"/>
        </w:rPr>
        <w:t>олай Чудотворец”. След завръщането си в България, той става учител 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Свищов и Хасково. След това се завръща в Стара Загора и работи известно време като съдебен служител и помощник-адвокат.</w:t>
      </w:r>
      <w:r w:rsidR="0059622E">
        <w:rPr>
          <w:rFonts w:ascii="Times New Roman" w:hAnsi="Times New Roman" w:cs="Times New Roman"/>
          <w:sz w:val="24"/>
          <w:szCs w:val="24"/>
          <w:lang w:val="bg-BG"/>
        </w:rPr>
        <w:t xml:space="preserve"> Става член, а после и председател на училищното настоятелство в Стара Загора.</w:t>
      </w:r>
    </w:p>
    <w:p w14:paraId="49B68C94" w14:textId="77777777" w:rsidR="0018145F" w:rsidRDefault="0018145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Избран е за Народен предс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тавител от Старозагорски регион при управлението на Петко Каравелов.</w:t>
      </w:r>
    </w:p>
    <w:p w14:paraId="7B3BD8E3" w14:textId="77777777" w:rsidR="0018145F" w:rsidRDefault="0018145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управлението на Стефан Стамболов, като русофил, изпада в немилост и е принуден да работи като писар в селата Сборище и Камено, Новозагорско.</w:t>
      </w:r>
    </w:p>
    <w:p w14:paraId="41FC7579" w14:textId="77777777" w:rsidR="0018145F" w:rsidRDefault="0018145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1887 г. се оженва за Руска Златанова, произхождаща от бедно и многолюдно  старозагорско семейство. Била е прислужница в църквата „Св. Димитър”.</w:t>
      </w:r>
    </w:p>
    <w:p w14:paraId="0D338A49" w14:textId="77777777" w:rsidR="004C1C53" w:rsidRDefault="008A6141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Данни за живота на Стефан Минчев черпим от различни писмени източници</w:t>
      </w:r>
      <w:r w:rsidR="004C1C53">
        <w:rPr>
          <w:rFonts w:ascii="Times New Roman" w:hAnsi="Times New Roman" w:cs="Times New Roman"/>
          <w:sz w:val="24"/>
          <w:szCs w:val="24"/>
          <w:lang w:val="bg-BG"/>
        </w:rPr>
        <w:t xml:space="preserve"> като: „Спомени” от Минко и Стефан Миневи, „Бележки по Старозагорското въстание” от Христо Шиваров и „Житие на един българин” от Димитър Хаджигенчев - Бечу.</w:t>
      </w:r>
    </w:p>
    <w:p w14:paraId="0D4CD882" w14:textId="77777777" w:rsidR="0059622E" w:rsidRDefault="0059622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Умира през 1929 г.</w:t>
      </w:r>
    </w:p>
    <w:p w14:paraId="581A995D" w14:textId="77777777" w:rsidR="00A8638F" w:rsidRDefault="00A8638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Минчев и Руска Златанова имат двама сина – Минчо, роден през 1888 г. и Васил, роден през 1897 г. Родът на Минчо по-късно се мести и заживява в град Бургас. Родът на Васил остава в град Стара Загора.</w:t>
      </w:r>
    </w:p>
    <w:p w14:paraId="0F7A7016" w14:textId="77777777" w:rsidR="00B8162F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72AB3A9" w14:textId="77777777" w:rsidR="00055B62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Синът на Стефан Минчев – Васил Стефанов Ножчев, е първият в семейството, който възприема фамилията Ножчев. Така го записва баща му във военен документ. Васил Ножчев</w:t>
      </w:r>
      <w:r w:rsidR="0059622E">
        <w:rPr>
          <w:rFonts w:ascii="Times New Roman" w:hAnsi="Times New Roman" w:cs="Times New Roman"/>
          <w:sz w:val="24"/>
          <w:szCs w:val="24"/>
          <w:lang w:val="bg-BG"/>
        </w:rPr>
        <w:t xml:space="preserve"> става също първо селски учител, като най-дълго преподава в село Кирилово.</w:t>
      </w:r>
      <w:r w:rsidR="00055B6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5B62">
        <w:rPr>
          <w:rFonts w:ascii="Times New Roman" w:hAnsi="Times New Roman" w:cs="Times New Roman"/>
          <w:sz w:val="24"/>
          <w:szCs w:val="24"/>
          <w:lang w:val="bg-BG"/>
        </w:rPr>
        <w:lastRenderedPageBreak/>
        <w:t>Данни за дейността му има в книгата „Из миналото на село Кирилово” от Стоян Вълев Апостолов.</w:t>
      </w:r>
    </w:p>
    <w:p w14:paraId="6C3B5905" w14:textId="77777777" w:rsidR="00055B62" w:rsidRDefault="00055B6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Той се сприятелява със зародилата се </w:t>
      </w:r>
      <w:r w:rsidR="00A8638F">
        <w:rPr>
          <w:rFonts w:ascii="Times New Roman" w:hAnsi="Times New Roman" w:cs="Times New Roman"/>
          <w:sz w:val="24"/>
          <w:szCs w:val="24"/>
          <w:lang w:val="bg-BG"/>
        </w:rPr>
        <w:t>вълна от комунистическа младеж. Като гимназист е съученик на Тачо Даскалов и Неделчо Николов, с които участва в социалистически кръжоци. Известен е сред приятелите си като Васил Ножчето. Завършва гимназията със зрелостно свидетелство № 1574 от 25.09.1925 г., където е записан Васил Стефанов Минчев. След това работи като кантонер в Пътно управление – гр. Стара Загора</w:t>
      </w:r>
      <w:r w:rsidR="000B7CD8">
        <w:rPr>
          <w:rFonts w:ascii="Times New Roman" w:hAnsi="Times New Roman" w:cs="Times New Roman"/>
          <w:sz w:val="24"/>
          <w:szCs w:val="24"/>
          <w:lang w:val="bg-BG"/>
        </w:rPr>
        <w:t xml:space="preserve">, а след това като писар при Окръжния лекар. </w:t>
      </w:r>
    </w:p>
    <w:p w14:paraId="3BD313F8" w14:textId="77777777"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Постъпва войник в „Школата за запасни офицер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и” – гр. София. След завършванет</w:t>
      </w:r>
      <w:r>
        <w:rPr>
          <w:rFonts w:ascii="Times New Roman" w:hAnsi="Times New Roman" w:cs="Times New Roman"/>
          <w:sz w:val="24"/>
          <w:szCs w:val="24"/>
          <w:lang w:val="bg-BG"/>
        </w:rPr>
        <w:t>о си, във военният атеста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>, под № 9711 от 22.10.1917 г. е записан с възприетата вече фамилия Ножчев.</w:t>
      </w:r>
    </w:p>
    <w:p w14:paraId="2BB1F460" w14:textId="77777777"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До края на Първата световна война е на фронта край град Серес, в Първа картечна рота, на 12-ти Пехотен Балкански полк. Демобилизира се като запасен подпоручик.</w:t>
      </w:r>
    </w:p>
    <w:p w14:paraId="64F8D433" w14:textId="77777777"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учебната 1919-1920 г. е нередовен учител в село Ефрем, Харманлийско. Явява се на изпити по учителска правоспособност ( свидетелство №28059 от 06.10.1920 г.) и през следващата 1920-1921 г. вече е редовен учител в село Кирилово, Старозагорско.</w:t>
      </w:r>
    </w:p>
    <w:p w14:paraId="38F193C0" w14:textId="77777777"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периодът 1921-1923 г. е секретар на Окръжният комитет на Комунистическият младежки съюз – гр. Стара Загора.</w:t>
      </w:r>
    </w:p>
    <w:p w14:paraId="26BE03D2" w14:textId="77777777"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Оженва се за Зюмбюлка Георгиева Косева по време на тържествата на връх Бузлуджа на 02.08.1922 г.</w:t>
      </w:r>
    </w:p>
    <w:p w14:paraId="62A54550" w14:textId="77777777"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септември 1923 г. е арестуван с група ръководни дейци на БКП и е в затвора по време на Септемврийското въстание. След обявената амнистия в края на годината е освободен, но са спряни правата му като учител. До април 1925 г. е работник във фабрика „Вълкар”, където пак е арестуван. След няколко месеца в затвора е освободен, а учителските му права са възстановени и той подновява работата си като такъв през есента на 1925 г. Преподава в село Гледачево, Новозагорско, а после се мести в село Бели бряг, Старозагорско. От там се прехвърля при жена си в село Трън,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Радневско</w:t>
      </w:r>
      <w:r>
        <w:rPr>
          <w:rFonts w:ascii="Times New Roman" w:hAnsi="Times New Roman" w:cs="Times New Roman"/>
          <w:sz w:val="24"/>
          <w:szCs w:val="24"/>
          <w:lang w:val="bg-BG"/>
        </w:rPr>
        <w:t>. Тук той развива активна обществена дейност, главно като кооперативен деятел. Отначало е представител на кооперация „Житен клас” в селото, а по-късно е избран в управителният съвет на Районният кооперативен съюз „Посредник”, отначало в Раднево, а после и в Стара Загора.</w:t>
      </w:r>
    </w:p>
    <w:p w14:paraId="7960E67A" w14:textId="77777777"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По-късно</w:t>
      </w:r>
      <w:r w:rsidR="00E01582">
        <w:rPr>
          <w:rFonts w:ascii="Times New Roman" w:hAnsi="Times New Roman" w:cs="Times New Roman"/>
          <w:sz w:val="24"/>
          <w:szCs w:val="24"/>
          <w:lang w:val="bg-BG"/>
        </w:rPr>
        <w:t xml:space="preserve"> Васил Нож</w:t>
      </w:r>
      <w:r w:rsidR="0032482C">
        <w:rPr>
          <w:rFonts w:ascii="Times New Roman" w:hAnsi="Times New Roman" w:cs="Times New Roman"/>
          <w:sz w:val="24"/>
          <w:szCs w:val="24"/>
          <w:lang w:val="bg-BG"/>
        </w:rPr>
        <w:t>чев участва във Втората световна война в състава на Първа българска армия. Воюва в Унгария и Австрия.</w:t>
      </w:r>
    </w:p>
    <w:p w14:paraId="1576BD0D" w14:textId="77777777" w:rsidR="0032482C" w:rsidRDefault="0032482C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Умира на 22.09.19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t>67 г. От бракът му с Зюмбюлка Ножчева има двама сина – Стефан, роден на 21.09.1924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t xml:space="preserve">г. и Георги, роден на 06.10.1926 г. и двамата са родом от Стара Загора и носят фамилията Ножчеви. Ще разгледам историята на дядо ми Стефан Василев 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lastRenderedPageBreak/>
        <w:t>Ножчев, който оставя подробен автобиографичен очерк за живота и дейността си. Към него той запазва значително количество снимки, които са грижливо надписани с имена, дати и места, на които са правени. Съхранява и множество документи, родилни актове, дипломи и грамоти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t xml:space="preserve"> на него и негови предци. </w:t>
      </w:r>
    </w:p>
    <w:p w14:paraId="073F5067" w14:textId="77777777" w:rsidR="003502E0" w:rsidRDefault="003502E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Василев </w:t>
      </w:r>
      <w:r w:rsidR="00431BFB">
        <w:rPr>
          <w:rFonts w:ascii="Times New Roman" w:hAnsi="Times New Roman" w:cs="Times New Roman"/>
          <w:sz w:val="24"/>
          <w:szCs w:val="24"/>
          <w:lang w:val="bg-BG"/>
        </w:rPr>
        <w:t>Ножчев е кръстен в църквата „Св. Димитър” и прекарва детството си с родителите си, които са учители в село Трън, Радневско. През лятната ваканция се мести в семейната къща в Стара Загора, където основно го гледа баба му Руска.</w:t>
      </w:r>
    </w:p>
    <w:p w14:paraId="22FC2722" w14:textId="77777777" w:rsidR="00431BFB" w:rsidRDefault="00431BFB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Начално училище посещава в село Трън, като се изучава при майка си,</w:t>
      </w:r>
      <w:r w:rsidR="00074554">
        <w:rPr>
          <w:rFonts w:ascii="Times New Roman" w:hAnsi="Times New Roman" w:cs="Times New Roman"/>
          <w:sz w:val="24"/>
          <w:szCs w:val="24"/>
          <w:lang w:val="bg-BG"/>
        </w:rPr>
        <w:t xml:space="preserve"> заедно с по-големи деца. О</w:t>
      </w:r>
      <w:r>
        <w:rPr>
          <w:rFonts w:ascii="Times New Roman" w:hAnsi="Times New Roman" w:cs="Times New Roman"/>
          <w:sz w:val="24"/>
          <w:szCs w:val="24"/>
          <w:lang w:val="bg-BG"/>
        </w:rPr>
        <w:t>т малък обича да чете и да се информира за събитията в България и по света. В прогимназия е в град Раднево, а след това е приет в Първа мъжка гимназия, гр. Стара Загора. Навсякъде се учи с много добър и отличен успех. Докато е в последният си клас в гимназията, страната ни е въвлечена във Втората световна война и той е задължен да служи в армията, веднага след завършване на училище.</w:t>
      </w:r>
    </w:p>
    <w:p w14:paraId="3E76012B" w14:textId="77777777" w:rsidR="00074554" w:rsidRDefault="00074554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Така постъпва първо в казарма в Стара Загора, от където, поради увлвчението му по химията и математиката, го зачисляват като пиротехник във Военният завод в Казанлък. След успешно преминато обучение и като един от отличниците в поделението, той е разпределен в Огнестрелното отделение на град Карлово. Там преживява няколко въздушни атаки на съюзниците и показва висок морал  дисциплина.</w:t>
      </w:r>
    </w:p>
    <w:p w14:paraId="5017A2D7" w14:textId="77777777" w:rsidR="00074554" w:rsidRDefault="00074554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 ходът на войната е изпратен в състава на Първа българска армия, на фронта в Унгария. Дейността му там е основно в Трофейна група от пиротехници и сапьори, с които изпращат пленени нациски боеприпаси с влакови композиции към България.</w:t>
      </w:r>
      <w:r w:rsidR="00E20300">
        <w:rPr>
          <w:rFonts w:ascii="Times New Roman" w:hAnsi="Times New Roman" w:cs="Times New Roman"/>
          <w:sz w:val="24"/>
          <w:szCs w:val="24"/>
          <w:lang w:val="bg-BG"/>
        </w:rPr>
        <w:t xml:space="preserve"> След няколко месеца е пратен в Австрия, където е организирана подобна Трофейна група.</w:t>
      </w:r>
    </w:p>
    <w:p w14:paraId="35CEF23D" w14:textId="77777777" w:rsidR="00E20300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няколко пъти има опастност за живота му при възникнали инциденти с различни боеприпаси и последвали експлозии. На три пъти се среща случайно с баща си, който също воюва на фронта.</w:t>
      </w:r>
    </w:p>
    <w:p w14:paraId="5F2FE9B9" w14:textId="77777777" w:rsidR="00E20300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След края на войната остава за няколко месеца в Австрия и след малко над 3 години като войник се завръща в България и демобилизира в Карлово.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t xml:space="preserve"> В казармата прекарва периодът 1942-1945 г.</w:t>
      </w:r>
    </w:p>
    <w:p w14:paraId="4C2636B2" w14:textId="77777777" w:rsidR="00E20300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завръщането си в родината, Стефан Ножчев успява веднага да се запише студент, специалност „Агрономия” в Софийския университет. Там се запознава с много състуденти от различни специалности и постепенно дядо ни изпъква като един от отличните студенти. Успява да завърши 4-годишното си обучение само за 3 години.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t xml:space="preserve"> В Софийският университе учи 1945-1948 г.</w:t>
      </w:r>
    </w:p>
    <w:p w14:paraId="710D385B" w14:textId="77777777" w:rsidR="000D3F19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t xml:space="preserve">След дипломирането си и успешно взет Държавен изпит, успява да си намери работа в бившият Конезавод в Стара Загора, сега „Централен изследователски и контролен 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институт по животновъдство (ЦИКИЖ)”  – гр. Стара Загора. Там започва работа на 29.10.1945 г. По това време институтът е с пет секции, една от които е „Птицевъдство”. </w:t>
      </w:r>
      <w:r w:rsidR="00E37B66">
        <w:rPr>
          <w:rFonts w:ascii="Times New Roman" w:hAnsi="Times New Roman" w:cs="Times New Roman"/>
          <w:sz w:val="24"/>
          <w:szCs w:val="24"/>
          <w:lang w:val="bg-BG"/>
        </w:rPr>
        <w:t xml:space="preserve"> Негов първи учител е Иван Табаков – изтъкнат учен-птицевъд. Назначаво го първо като стажант, но бързо забелязва качествата на дядо да организира и контролира работата на колектива. Така само за няколко години, Стефан Ножчев става завеждащ секция „Птицевъдство” и основен асистент на Иван Табаков.</w:t>
      </w:r>
    </w:p>
    <w:p w14:paraId="2337F844" w14:textId="77777777" w:rsidR="00E37B66" w:rsidRDefault="00E37B66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Дядо ми прекарва 41 години в института, който през годините се разраства значително и става един от водещите в страната. Стефан Ножчев успява да се защити редица изпити и аспирантури, да се изкачи сам в академичната йерархия: младши научен сътрудник 1-ва и 2-ра степен, и после старши научен сътрудник 1-ва и 2-ра степен – равняващо се на титлата университетски професор.</w:t>
      </w:r>
      <w:r w:rsidR="00A21D5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53C1043" w14:textId="77777777" w:rsidR="00A21D5B" w:rsidRDefault="00A21D5B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годините на своята дейност разработва множество научни и научно-популярни статии посветени на „Птицевъдството” в България. Изнася редица обучения и лекции в цяла България – в селски стопанства, институти и университети. Преминава през редица обучения и практики в чужбина. През животът си многократно е канен на международни конференции и събития, където се доказва като високо ценен специалист-птицевъд. </w:t>
      </w:r>
    </w:p>
    <w:p w14:paraId="5C489FB9" w14:textId="77777777" w:rsidR="00A21D5B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21D5B">
        <w:rPr>
          <w:rFonts w:ascii="Times New Roman" w:hAnsi="Times New Roman" w:cs="Times New Roman"/>
          <w:sz w:val="24"/>
          <w:szCs w:val="24"/>
          <w:lang w:val="bg-BG"/>
        </w:rPr>
        <w:t xml:space="preserve">Най-значимото наследство, което оставя на България, е селекцията на няколко вида високопродуктивни кокошки и пуйки, от които най-масова става Старозагорската червена кокошка. </w:t>
      </w:r>
      <w:r>
        <w:rPr>
          <w:rFonts w:ascii="Times New Roman" w:hAnsi="Times New Roman" w:cs="Times New Roman"/>
          <w:sz w:val="24"/>
          <w:szCs w:val="24"/>
          <w:lang w:val="bg-BG"/>
        </w:rPr>
        <w:t>През годините на Социализма тя навлиза на българският пазар, като породата, която дава най-много яйца за потреблението.</w:t>
      </w:r>
    </w:p>
    <w:p w14:paraId="69245DB0" w14:textId="77777777" w:rsidR="00E32E72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Успява да създаде Информационен център с една от най-големите бази данни за „Птицевъдството” като наука в България.</w:t>
      </w:r>
    </w:p>
    <w:p w14:paraId="332B0ED7" w14:textId="77777777" w:rsidR="00E32E72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периодът на своята активна дейност, Стефан Ножчев участва </w:t>
      </w:r>
      <w:r w:rsidR="004A580D">
        <w:rPr>
          <w:rFonts w:ascii="Times New Roman" w:hAnsi="Times New Roman" w:cs="Times New Roman"/>
          <w:sz w:val="24"/>
          <w:szCs w:val="24"/>
          <w:lang w:val="bg-BG"/>
        </w:rPr>
        <w:t>и ръководи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множество организации</w:t>
      </w:r>
      <w:r w:rsidR="00B07DE5">
        <w:rPr>
          <w:rFonts w:ascii="Times New Roman" w:hAnsi="Times New Roman" w:cs="Times New Roman"/>
          <w:sz w:val="24"/>
          <w:szCs w:val="24"/>
          <w:lang w:val="bg-BG"/>
        </w:rPr>
        <w:t xml:space="preserve"> и съюзи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като </w:t>
      </w:r>
      <w:r w:rsidR="00B07DE5">
        <w:rPr>
          <w:rFonts w:ascii="Times New Roman" w:hAnsi="Times New Roman" w:cs="Times New Roman"/>
          <w:sz w:val="24"/>
          <w:szCs w:val="24"/>
          <w:lang w:val="bg-BG"/>
        </w:rPr>
        <w:t>Съюз на учените</w:t>
      </w:r>
      <w:r w:rsidR="00181DF9">
        <w:rPr>
          <w:rFonts w:ascii="Times New Roman" w:hAnsi="Times New Roman" w:cs="Times New Roman"/>
          <w:sz w:val="24"/>
          <w:szCs w:val="24"/>
        </w:rPr>
        <w:t xml:space="preserve">, </w:t>
      </w:r>
      <w:r w:rsidR="00181DF9">
        <w:rPr>
          <w:rFonts w:ascii="Times New Roman" w:hAnsi="Times New Roman" w:cs="Times New Roman"/>
          <w:sz w:val="24"/>
          <w:szCs w:val="24"/>
          <w:lang w:val="bg-BG"/>
        </w:rPr>
        <w:t>Съюз на ветераните от войните</w:t>
      </w:r>
      <w:r w:rsidR="004A580D">
        <w:rPr>
          <w:rFonts w:ascii="Times New Roman" w:hAnsi="Times New Roman" w:cs="Times New Roman"/>
          <w:sz w:val="24"/>
          <w:szCs w:val="24"/>
        </w:rPr>
        <w:t xml:space="preserve">, </w:t>
      </w:r>
      <w:r w:rsidR="004A580D">
        <w:rPr>
          <w:rFonts w:ascii="Times New Roman" w:hAnsi="Times New Roman" w:cs="Times New Roman"/>
          <w:sz w:val="24"/>
          <w:szCs w:val="24"/>
          <w:lang w:val="bg-BG"/>
        </w:rPr>
        <w:t>Съюз на птицевъдите и други. Съосновател и преподавател в Тракийският университет. Отделно е активен и в политическата сфера като член и председател на местни организации на БКП и ОФ. Член и в последствие председател на Профсъюза на работниците в селското и горско стопанства. През дългогодишната си кариера в областта на птицевъдството и канен да изнася лекции в Букурещ, Киев, Санкт Петрбург, Москва, Мадрид и други. Посещава и се запознава с методите на работа, оборудване и бъдещи програми на над 20 страни в Европа. Много от чуждестранният опит успява да внедри и в българското птицевъдство. Кани международни авторитети дори извън Източният блок</w:t>
      </w:r>
      <w:r w:rsidR="001A7919">
        <w:rPr>
          <w:rFonts w:ascii="Times New Roman" w:hAnsi="Times New Roman" w:cs="Times New Roman"/>
          <w:sz w:val="24"/>
          <w:szCs w:val="24"/>
          <w:lang w:val="bg-BG"/>
        </w:rPr>
        <w:t>, като такива от САЩ, Япония и други. Активен и търсен е дори след като се пенсионира след 41 години служба, като последните 14 години от кариерата си е директор на „Института с Хибриден център по Птицевъдство” в град Стара Загора.</w:t>
      </w:r>
    </w:p>
    <w:p w14:paraId="15E52925" w14:textId="77777777" w:rsidR="007A4EFD" w:rsidRDefault="001A7919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Ножчев е </w:t>
      </w:r>
      <w:r w:rsidR="007A4EFD">
        <w:rPr>
          <w:rFonts w:ascii="Times New Roman" w:hAnsi="Times New Roman" w:cs="Times New Roman"/>
          <w:sz w:val="24"/>
          <w:szCs w:val="24"/>
          <w:lang w:val="bg-BG"/>
        </w:rPr>
        <w:t xml:space="preserve">и активен спортист. От детските си години бяга за здраве по Аязмото и участва във футболните мачове в махалата. Тази му страст се прехвърля и в годините, в </w:t>
      </w:r>
      <w:r w:rsidR="007A4EFD">
        <w:rPr>
          <w:rFonts w:ascii="Times New Roman" w:hAnsi="Times New Roman" w:cs="Times New Roman"/>
          <w:sz w:val="24"/>
          <w:szCs w:val="24"/>
          <w:lang w:val="bg-BG"/>
        </w:rPr>
        <w:lastRenderedPageBreak/>
        <w:t>които работи в Института. Там организира футболен и волейболен отбор. С волейболният многократно печели първо място в градското първенство между предприятията в Стара Загора. Достига до председател на волейболното сдружение на спортен клуб „Берое”. Интерес представляват статистическите данни, в които ръчно описва множество от сезоните на ФК „Берое” – всички мачове, голмайстори на клуба, класиране след всеки кръг. Особено ценни са записките, програмата, снимки, флагче и значка от шампионският сезон на ФК „Берое”.</w:t>
      </w:r>
    </w:p>
    <w:p w14:paraId="13683E85" w14:textId="77777777" w:rsidR="007A4EFD" w:rsidRDefault="007A4EFD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Василев Ножчев умира през 2005 година. Жена му Милка Ножчева, го дарява с двама сина – Васил Ножчев-младши и Марин Ножчев, чиито живот до 2004 г. е описан в записките му. Успява да възпита трима внука – Стефан Ножчев-младши, Марин</w:t>
      </w:r>
      <w:r w:rsidR="008A6141">
        <w:rPr>
          <w:rFonts w:ascii="Times New Roman" w:hAnsi="Times New Roman" w:cs="Times New Roman"/>
          <w:sz w:val="24"/>
          <w:szCs w:val="24"/>
          <w:lang w:val="bg-BG"/>
        </w:rPr>
        <w:t>-младши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Милко Ножчеви.</w:t>
      </w:r>
    </w:p>
    <w:p w14:paraId="21333222" w14:textId="679BB07B" w:rsidR="008A6141" w:rsidRDefault="008A6141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Васил Ножчев-младши и Марин Ножчев са родени </w:t>
      </w:r>
      <w:del w:id="0" w:author="Marin Nozhchev" w:date="2025-08-26T08:53:00Z" w16du:dateUtc="2025-08-26T05:53:00Z">
        <w:r w:rsidDel="00A00E5A">
          <w:rPr>
            <w:rFonts w:ascii="Times New Roman" w:hAnsi="Times New Roman" w:cs="Times New Roman"/>
            <w:sz w:val="24"/>
            <w:szCs w:val="24"/>
            <w:lang w:val="bg-BG"/>
          </w:rPr>
          <w:delText xml:space="preserve">и живеят </w:delText>
        </w:r>
      </w:del>
      <w:r>
        <w:rPr>
          <w:rFonts w:ascii="Times New Roman" w:hAnsi="Times New Roman" w:cs="Times New Roman"/>
          <w:sz w:val="24"/>
          <w:szCs w:val="24"/>
          <w:lang w:val="bg-BG"/>
        </w:rPr>
        <w:t>в Стара Загора.</w:t>
      </w:r>
      <w:ins w:id="1" w:author="Marin Nozhchev" w:date="2025-08-26T08:53:00Z" w16du:dateUtc="2025-08-26T05:53:00Z">
        <w:r w:rsidR="00A00E5A">
          <w:rPr>
            <w:rFonts w:ascii="Times New Roman" w:hAnsi="Times New Roman" w:cs="Times New Roman"/>
            <w:sz w:val="24"/>
            <w:szCs w:val="24"/>
            <w:lang w:val="bg-BG"/>
          </w:rPr>
          <w:t xml:space="preserve"> </w:t>
        </w:r>
        <w:r w:rsidR="00A00E5A">
          <w:rPr>
            <w:rFonts w:ascii="Times New Roman" w:hAnsi="Times New Roman" w:cs="Times New Roman"/>
            <w:sz w:val="24"/>
            <w:szCs w:val="24"/>
            <w:lang w:val="bg-BG"/>
          </w:rPr>
          <w:t>Васил Ножчев</w:t>
        </w:r>
        <w:r w:rsidR="00A00E5A">
          <w:rPr>
            <w:rFonts w:ascii="Times New Roman" w:hAnsi="Times New Roman" w:cs="Times New Roman"/>
            <w:sz w:val="24"/>
            <w:szCs w:val="24"/>
            <w:lang w:val="bg-BG"/>
          </w:rPr>
          <w:t xml:space="preserve"> продължава да живее там.</w:t>
        </w:r>
      </w:ins>
    </w:p>
    <w:p w14:paraId="44171692" w14:textId="13C18841" w:rsidR="00AF131D" w:rsidRDefault="00AF131D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Васил Ножчев-младши е роден 21.08.1955 г. и завършва Езиковата гимназия с френски език. Кандидатства и бива приет „Хуманна медицина” в Пловдивският университет, но не успява да завърши. В последствие работи в завод „Червено знаме” като монтажник. През годините работи и в „Хранмаш комплект”, от където го пращат в непрекъснати командировки в чужбина – ОАЕ, Сирия, Русия и други. </w:t>
      </w:r>
      <w:ins w:id="2" w:author="Marin Nozhchev" w:date="2025-08-26T08:59:00Z" w16du:dateUtc="2025-08-26T05:59:00Z">
        <w:r w:rsidR="00A00E5A">
          <w:rPr>
            <w:rFonts w:ascii="Times New Roman" w:hAnsi="Times New Roman" w:cs="Times New Roman"/>
            <w:sz w:val="24"/>
            <w:szCs w:val="24"/>
            <w:lang w:val="bg-BG"/>
          </w:rPr>
          <w:t>От 19.05.1977</w:t>
        </w:r>
      </w:ins>
      <w:ins w:id="3" w:author="Marin Nozhchev" w:date="2025-08-26T09:07:00Z" w16du:dateUtc="2025-08-26T06:07:00Z">
        <w:r w:rsidR="00957459">
          <w:rPr>
            <w:rFonts w:ascii="Times New Roman" w:hAnsi="Times New Roman" w:cs="Times New Roman"/>
            <w:sz w:val="24"/>
            <w:szCs w:val="24"/>
            <w:lang w:val="bg-BG"/>
          </w:rPr>
          <w:t xml:space="preserve"> г.</w:t>
        </w:r>
      </w:ins>
      <w:ins w:id="4" w:author="Marin Nozhchev" w:date="2025-08-26T08:59:00Z" w16du:dateUtc="2025-08-26T05:59:00Z">
        <w:r w:rsidR="00A00E5A">
          <w:rPr>
            <w:rFonts w:ascii="Times New Roman" w:hAnsi="Times New Roman" w:cs="Times New Roman"/>
            <w:sz w:val="24"/>
            <w:szCs w:val="24"/>
            <w:lang w:val="bg-BG"/>
          </w:rPr>
          <w:t xml:space="preserve">, Васил </w:t>
        </w:r>
      </w:ins>
      <w:ins w:id="5" w:author="Marin Nozhchev" w:date="2025-08-26T09:00:00Z" w16du:dateUtc="2025-08-26T06:00:00Z">
        <w:r w:rsidR="00957459">
          <w:rPr>
            <w:rFonts w:ascii="Times New Roman" w:hAnsi="Times New Roman" w:cs="Times New Roman"/>
            <w:sz w:val="24"/>
            <w:szCs w:val="24"/>
            <w:lang w:val="bg-BG"/>
          </w:rPr>
          <w:t>е женен</w:t>
        </w:r>
      </w:ins>
      <w:ins w:id="6" w:author="Marin Nozhchev" w:date="2025-08-26T09:01:00Z" w16du:dateUtc="2025-08-26T06:01:00Z">
        <w:r w:rsidR="00957459">
          <w:rPr>
            <w:rFonts w:ascii="Times New Roman" w:hAnsi="Times New Roman" w:cs="Times New Roman"/>
            <w:sz w:val="24"/>
            <w:szCs w:val="24"/>
            <w:lang w:val="bg-BG"/>
          </w:rPr>
          <w:t xml:space="preserve"> за Мариана Ножчева</w:t>
        </w:r>
      </w:ins>
      <w:ins w:id="7" w:author="Marin Nozhchev" w:date="2025-08-26T09:05:00Z" w16du:dateUtc="2025-08-26T06:05:00Z">
        <w:r w:rsidR="00957459">
          <w:rPr>
            <w:rFonts w:ascii="Times New Roman" w:hAnsi="Times New Roman" w:cs="Times New Roman"/>
            <w:sz w:val="24"/>
            <w:szCs w:val="24"/>
            <w:lang w:val="bg-BG"/>
          </w:rPr>
          <w:t>, дъщеря на …</w:t>
        </w:r>
      </w:ins>
    </w:p>
    <w:p w14:paraId="44C9BF2C" w14:textId="7BF7C6B3" w:rsidR="00AF131D" w:rsidRDefault="00AF131D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Марин Ножчев е роден на 26.03.1959 г. </w:t>
      </w:r>
      <w:r w:rsidR="003373B4">
        <w:rPr>
          <w:rFonts w:ascii="Times New Roman" w:hAnsi="Times New Roman" w:cs="Times New Roman"/>
          <w:sz w:val="24"/>
          <w:szCs w:val="24"/>
          <w:lang w:val="bg-BG"/>
        </w:rPr>
        <w:t>и завършва гимназия в Стара Загора. От малък се увлича по техниката – отначало фотографската, а после музикална и телевизионна. Завършва МЕИ – град Варна и работи в завод по роботика „Берое”. След време се прехвърля на работа в Български пощи. Избиран е за Общински съветник. Умира едва на 37 години, покосен от коварна болест.</w:t>
      </w:r>
      <w:ins w:id="8" w:author="Marin Nozhchev" w:date="2025-08-26T09:02:00Z" w16du:dateUtc="2025-08-26T06:02:00Z">
        <w:r w:rsidR="00957459">
          <w:rPr>
            <w:rFonts w:ascii="Times New Roman" w:hAnsi="Times New Roman" w:cs="Times New Roman"/>
            <w:sz w:val="24"/>
            <w:szCs w:val="24"/>
            <w:lang w:val="bg-BG"/>
          </w:rPr>
          <w:t xml:space="preserve"> От </w:t>
        </w:r>
      </w:ins>
      <w:ins w:id="9" w:author="Marin Nozhchev" w:date="2025-08-26T09:07:00Z" w16du:dateUtc="2025-08-26T06:07:00Z">
        <w:r w:rsidR="00957459">
          <w:rPr>
            <w:rFonts w:ascii="Times New Roman" w:hAnsi="Times New Roman" w:cs="Times New Roman"/>
            <w:sz w:val="24"/>
            <w:szCs w:val="24"/>
            <w:lang w:val="bg-BG"/>
          </w:rPr>
          <w:t xml:space="preserve">9.10.1982 г. до смъртта си, Марин е женен за </w:t>
        </w:r>
      </w:ins>
      <w:ins w:id="10" w:author="Marin Nozhchev" w:date="2025-08-26T09:08:00Z" w16du:dateUtc="2025-08-26T06:08:00Z">
        <w:r w:rsidR="00957459">
          <w:rPr>
            <w:rFonts w:ascii="Times New Roman" w:hAnsi="Times New Roman" w:cs="Times New Roman"/>
            <w:sz w:val="24"/>
            <w:szCs w:val="24"/>
            <w:lang w:val="bg-BG"/>
          </w:rPr>
          <w:t>Дора Ножчева, дъщеря на Запрян и Тонка Иванови от гр. Гълъбово.</w:t>
        </w:r>
      </w:ins>
    </w:p>
    <w:p w14:paraId="0AB7D68D" w14:textId="77777777" w:rsidR="003373B4" w:rsidRDefault="003373B4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Синът на Васил Ножчев-младши – Стефан Ножчев-младши е роден в Стара Загора на 29.10.1979 г. Завършва Езиковата гимназия с немски и английски езики се увлича по организирането на различни събития, свързани основно с екология, природа и музикални изпълнения. От 1998 г. година живее във Варна, където завършва Икономическият университе, специалност „Счетоводство и контрол”. Установява се трайно в Морската столица от 2006 г., когато с бъдещата си жена – Антоанета Псарянова, основават хостел. В него те организират обществени мероприятия – изложби, концерти и арт ателиета. Имат две дъщери, родени във Варна – Ева и Теа Ножчеви.</w:t>
      </w:r>
    </w:p>
    <w:p w14:paraId="49AE9159" w14:textId="099C16A8" w:rsidR="003373B4" w:rsidRDefault="003373B4" w:rsidP="008A209E">
      <w:pPr>
        <w:rPr>
          <w:ins w:id="11" w:author="Marin Nozhchev" w:date="2025-08-26T09:14:00Z" w16du:dateUtc="2025-08-26T06:14:00Z"/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ins w:id="12" w:author="Marin Nozhchev" w:date="2025-08-26T08:55:00Z" w16du:dateUtc="2025-08-26T05:55:00Z">
        <w:r w:rsidR="00A00E5A">
          <w:rPr>
            <w:rFonts w:ascii="Times New Roman" w:hAnsi="Times New Roman" w:cs="Times New Roman"/>
            <w:sz w:val="24"/>
            <w:szCs w:val="24"/>
            <w:lang w:val="bg-BG"/>
          </w:rPr>
          <w:t>Сино</w:t>
        </w:r>
      </w:ins>
      <w:ins w:id="13" w:author="Marin Nozhchev" w:date="2025-08-26T09:10:00Z" w16du:dateUtc="2025-08-26T06:10:00Z">
        <w:r w:rsidR="002E5C67">
          <w:rPr>
            <w:rFonts w:ascii="Times New Roman" w:hAnsi="Times New Roman" w:cs="Times New Roman"/>
            <w:sz w:val="24"/>
            <w:szCs w:val="24"/>
            <w:lang w:val="bg-BG"/>
          </w:rPr>
          <w:t xml:space="preserve">вете </w:t>
        </w:r>
      </w:ins>
      <w:ins w:id="14" w:author="Marin Nozhchev" w:date="2025-08-26T09:12:00Z" w16du:dateUtc="2025-08-26T06:12:00Z">
        <w:r w:rsidR="002E5C67">
          <w:rPr>
            <w:rFonts w:ascii="Times New Roman" w:hAnsi="Times New Roman" w:cs="Times New Roman"/>
            <w:sz w:val="24"/>
            <w:szCs w:val="24"/>
            <w:lang w:val="bg-BG"/>
          </w:rPr>
          <w:t xml:space="preserve">на Марин Ножчев –Марин-младши </w:t>
        </w:r>
      </w:ins>
      <w:ins w:id="15" w:author="Marin Nozhchev" w:date="2025-08-26T09:13:00Z" w16du:dateUtc="2025-08-26T06:13:00Z">
        <w:r w:rsidR="002E5C67">
          <w:rPr>
            <w:rFonts w:ascii="Times New Roman" w:hAnsi="Times New Roman" w:cs="Times New Roman"/>
            <w:sz w:val="24"/>
            <w:szCs w:val="24"/>
            <w:lang w:val="bg-BG"/>
          </w:rPr>
          <w:t xml:space="preserve">и Милко </w:t>
        </w:r>
      </w:ins>
      <w:ins w:id="16" w:author="Marin Nozhchev" w:date="2025-08-26T09:12:00Z" w16du:dateUtc="2025-08-26T06:12:00Z">
        <w:r w:rsidR="002E5C67">
          <w:rPr>
            <w:rFonts w:ascii="Times New Roman" w:hAnsi="Times New Roman" w:cs="Times New Roman"/>
            <w:sz w:val="24"/>
            <w:szCs w:val="24"/>
            <w:lang w:val="bg-BG"/>
          </w:rPr>
          <w:t xml:space="preserve">са родени </w:t>
        </w:r>
      </w:ins>
      <w:ins w:id="17" w:author="Marin Nozhchev" w:date="2025-08-26T09:13:00Z" w16du:dateUtc="2025-08-26T06:13:00Z">
        <w:r w:rsidR="002E5C67">
          <w:rPr>
            <w:rFonts w:ascii="Times New Roman" w:hAnsi="Times New Roman" w:cs="Times New Roman"/>
            <w:sz w:val="24"/>
            <w:szCs w:val="24"/>
            <w:lang w:val="bg-BG"/>
          </w:rPr>
          <w:t>на 21.05.1983 г. и 25.04.1985 г. Завършват Природо-математическата гимна</w:t>
        </w:r>
      </w:ins>
      <w:ins w:id="18" w:author="Marin Nozhchev" w:date="2025-08-26T09:14:00Z" w16du:dateUtc="2025-08-26T06:14:00Z">
        <w:r w:rsidR="002E5C67">
          <w:rPr>
            <w:rFonts w:ascii="Times New Roman" w:hAnsi="Times New Roman" w:cs="Times New Roman"/>
            <w:sz w:val="24"/>
            <w:szCs w:val="24"/>
            <w:lang w:val="bg-BG"/>
          </w:rPr>
          <w:t>зия в Стара Загора и учат висше образование в София.</w:t>
        </w:r>
      </w:ins>
    </w:p>
    <w:p w14:paraId="47A01D4E" w14:textId="66C22164" w:rsidR="002E5C67" w:rsidRPr="00756205" w:rsidRDefault="002E5C67" w:rsidP="008A209E">
      <w:pPr>
        <w:rPr>
          <w:rFonts w:ascii="Times New Roman" w:hAnsi="Times New Roman" w:cs="Times New Roman"/>
          <w:sz w:val="24"/>
          <w:szCs w:val="24"/>
          <w:rPrChange w:id="19" w:author="Marin Nozhchev" w:date="2025-08-26T09:22:00Z" w16du:dateUtc="2025-08-26T06:22:00Z">
            <w:rPr>
              <w:rFonts w:ascii="Times New Roman" w:hAnsi="Times New Roman" w:cs="Times New Roman"/>
              <w:sz w:val="24"/>
              <w:szCs w:val="24"/>
              <w:lang w:val="bg-BG"/>
            </w:rPr>
          </w:rPrChange>
        </w:rPr>
      </w:pPr>
      <w:ins w:id="20" w:author="Marin Nozhchev" w:date="2025-08-26T09:14:00Z" w16du:dateUtc="2025-08-26T06:14:00Z">
        <w:r>
          <w:rPr>
            <w:rFonts w:ascii="Times New Roman" w:hAnsi="Times New Roman" w:cs="Times New Roman"/>
            <w:sz w:val="24"/>
            <w:szCs w:val="24"/>
            <w:lang w:val="bg-BG"/>
          </w:rPr>
          <w:lastRenderedPageBreak/>
          <w:t xml:space="preserve">Марин Ножчев-младши </w:t>
        </w:r>
      </w:ins>
      <w:ins w:id="21" w:author="Marin Nozhchev" w:date="2025-08-26T09:16:00Z" w16du:dateUtc="2025-08-26T06:16:00Z">
        <w:r>
          <w:rPr>
            <w:rFonts w:ascii="Times New Roman" w:hAnsi="Times New Roman" w:cs="Times New Roman"/>
            <w:sz w:val="24"/>
            <w:szCs w:val="24"/>
            <w:lang w:val="bg-BG"/>
          </w:rPr>
          <w:t>има успешна кариера като софтуерен инженер</w:t>
        </w:r>
      </w:ins>
      <w:ins w:id="22" w:author="Marin Nozhchev" w:date="2025-08-26T09:17:00Z" w16du:dateUtc="2025-08-26T06:17:00Z">
        <w:r>
          <w:rPr>
            <w:rFonts w:ascii="Times New Roman" w:hAnsi="Times New Roman" w:cs="Times New Roman"/>
            <w:sz w:val="24"/>
            <w:szCs w:val="24"/>
            <w:lang w:val="bg-BG"/>
          </w:rPr>
          <w:t xml:space="preserve">, </w:t>
        </w:r>
      </w:ins>
      <w:ins w:id="23" w:author="Marin Nozhchev" w:date="2025-08-26T09:22:00Z" w16du:dateUtc="2025-08-26T06:22:00Z">
        <w:r w:rsidR="00756205">
          <w:rPr>
            <w:rFonts w:ascii="Times New Roman" w:hAnsi="Times New Roman" w:cs="Times New Roman"/>
            <w:sz w:val="24"/>
            <w:szCs w:val="24"/>
            <w:lang w:val="bg-BG"/>
          </w:rPr>
          <w:t>ръководейки</w:t>
        </w:r>
      </w:ins>
      <w:ins w:id="24" w:author="Marin Nozhchev" w:date="2025-08-26T09:17:00Z" w16du:dateUtc="2025-08-26T06:17:00Z">
        <w:r>
          <w:rPr>
            <w:rFonts w:ascii="Times New Roman" w:hAnsi="Times New Roman" w:cs="Times New Roman"/>
            <w:sz w:val="24"/>
            <w:szCs w:val="24"/>
            <w:lang w:val="bg-BG"/>
          </w:rPr>
          <w:t xml:space="preserve"> архитектурата на няколко софтуерни продукта.</w:t>
        </w:r>
      </w:ins>
      <w:ins w:id="25" w:author="Marin Nozhchev" w:date="2025-08-26T09:22:00Z" w16du:dateUtc="2025-08-26T06:22:00Z">
        <w:r w:rsidR="0075620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56205">
          <w:rPr>
            <w:rFonts w:ascii="Times New Roman" w:hAnsi="Times New Roman" w:cs="Times New Roman"/>
            <w:sz w:val="24"/>
            <w:szCs w:val="24"/>
            <w:lang w:val="bg-BG"/>
          </w:rPr>
          <w:t>Получ</w:t>
        </w:r>
      </w:ins>
      <w:ins w:id="26" w:author="Marin Nozhchev" w:date="2025-08-26T09:24:00Z" w16du:dateUtc="2025-08-26T06:24:00Z">
        <w:r w:rsidR="00C518C5">
          <w:rPr>
            <w:rFonts w:ascii="Times New Roman" w:hAnsi="Times New Roman" w:cs="Times New Roman"/>
            <w:sz w:val="24"/>
            <w:szCs w:val="24"/>
            <w:lang w:val="bg-BG"/>
          </w:rPr>
          <w:t>ава</w:t>
        </w:r>
      </w:ins>
      <w:ins w:id="27" w:author="Marin Nozhchev" w:date="2025-08-26T09:23:00Z" w16du:dateUtc="2025-08-26T06:23:00Z">
        <w:r w:rsidR="00756205">
          <w:rPr>
            <w:rFonts w:ascii="Times New Roman" w:hAnsi="Times New Roman" w:cs="Times New Roman"/>
            <w:sz w:val="24"/>
            <w:szCs w:val="24"/>
            <w:lang w:val="bg-BG"/>
          </w:rPr>
          <w:t xml:space="preserve"> четири патента от Американското патентно ведомство за иновации в софтуерните технологии.</w:t>
        </w:r>
      </w:ins>
      <w:ins w:id="28" w:author="Marin Nozhchev" w:date="2025-08-26T09:17:00Z" w16du:dateUtc="2025-08-26T06:17:00Z">
        <w:r>
          <w:rPr>
            <w:rFonts w:ascii="Times New Roman" w:hAnsi="Times New Roman" w:cs="Times New Roman"/>
            <w:sz w:val="24"/>
            <w:szCs w:val="24"/>
            <w:lang w:val="bg-BG"/>
          </w:rPr>
          <w:t xml:space="preserve"> </w:t>
        </w:r>
      </w:ins>
      <w:ins w:id="29" w:author="Marin Nozhchev" w:date="2025-08-26T09:18:00Z" w16du:dateUtc="2025-08-26T06:18:00Z">
        <w:r>
          <w:rPr>
            <w:rFonts w:ascii="Times New Roman" w:hAnsi="Times New Roman" w:cs="Times New Roman"/>
            <w:sz w:val="24"/>
            <w:szCs w:val="24"/>
            <w:lang w:val="bg-BG"/>
          </w:rPr>
          <w:t>От 21.06.2009 г. е женен за Евелина Ножчева, дъщеря на Нели Хлебарова от Велико Търнов</w:t>
        </w:r>
      </w:ins>
      <w:ins w:id="30" w:author="Marin Nozhchev" w:date="2025-08-26T09:19:00Z" w16du:dateUtc="2025-08-26T06:19:00Z">
        <w:r>
          <w:rPr>
            <w:rFonts w:ascii="Times New Roman" w:hAnsi="Times New Roman" w:cs="Times New Roman"/>
            <w:sz w:val="24"/>
            <w:szCs w:val="24"/>
            <w:lang w:val="bg-BG"/>
          </w:rPr>
          <w:t>о. С трите си деца – Борис, Филип и Нели Ножчеви – живеят в гр. Божурище.</w:t>
        </w:r>
      </w:ins>
    </w:p>
    <w:p w14:paraId="490AF107" w14:textId="77777777" w:rsidR="008A6141" w:rsidRPr="007A4EFD" w:rsidRDefault="008A6141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Към настоящият момент в Стара Загора живеят Милка Ножчева на 91 г., Васил Ножчев-младши и Милко Ножчев. С тях живеят и семействата им, също с фамилията Ножчеви.</w:t>
      </w:r>
    </w:p>
    <w:p w14:paraId="43CD7063" w14:textId="77777777" w:rsidR="00E32E72" w:rsidRPr="00E37B66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B5D4D72" w14:textId="77777777"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570F332" w14:textId="77777777" w:rsidR="00083892" w:rsidRPr="000D3DA0" w:rsidRDefault="0008389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92E8467" w14:textId="77777777" w:rsidR="00982E5A" w:rsidRPr="008A209E" w:rsidRDefault="00982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sectPr w:rsidR="00982E5A" w:rsidRPr="008A209E" w:rsidSect="00F34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n Nozhchev">
    <w15:presenceInfo w15:providerId="Windows Live" w15:userId="57e35049cf4e2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09E"/>
    <w:rsid w:val="000475AB"/>
    <w:rsid w:val="00055B62"/>
    <w:rsid w:val="00074554"/>
    <w:rsid w:val="00083892"/>
    <w:rsid w:val="000B7CD8"/>
    <w:rsid w:val="000D3DA0"/>
    <w:rsid w:val="000D3F19"/>
    <w:rsid w:val="0018145F"/>
    <w:rsid w:val="00181DF9"/>
    <w:rsid w:val="001A7919"/>
    <w:rsid w:val="002E3BC3"/>
    <w:rsid w:val="002E5C67"/>
    <w:rsid w:val="0032482C"/>
    <w:rsid w:val="003373B4"/>
    <w:rsid w:val="003502E0"/>
    <w:rsid w:val="00402DB9"/>
    <w:rsid w:val="00431BFB"/>
    <w:rsid w:val="004A580D"/>
    <w:rsid w:val="004C1C53"/>
    <w:rsid w:val="0059622E"/>
    <w:rsid w:val="005C6E5A"/>
    <w:rsid w:val="00645136"/>
    <w:rsid w:val="007441BA"/>
    <w:rsid w:val="00756205"/>
    <w:rsid w:val="007A4EFD"/>
    <w:rsid w:val="008A209E"/>
    <w:rsid w:val="008A6141"/>
    <w:rsid w:val="008B7AED"/>
    <w:rsid w:val="00957459"/>
    <w:rsid w:val="00982E5A"/>
    <w:rsid w:val="00A00E5A"/>
    <w:rsid w:val="00A21D5B"/>
    <w:rsid w:val="00A8638F"/>
    <w:rsid w:val="00A87B7E"/>
    <w:rsid w:val="00AF131D"/>
    <w:rsid w:val="00B07DE5"/>
    <w:rsid w:val="00B34437"/>
    <w:rsid w:val="00B8162F"/>
    <w:rsid w:val="00C518C5"/>
    <w:rsid w:val="00E01582"/>
    <w:rsid w:val="00E20300"/>
    <w:rsid w:val="00E32E72"/>
    <w:rsid w:val="00E37B66"/>
    <w:rsid w:val="00F24B67"/>
    <w:rsid w:val="00F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2DD85"/>
  <w15:docId w15:val="{E62D78CE-458C-4644-B485-4C40CA8B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00E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Marin Nozhchev</cp:lastModifiedBy>
  <cp:revision>3</cp:revision>
  <dcterms:created xsi:type="dcterms:W3CDTF">2025-08-26T06:24:00Z</dcterms:created>
  <dcterms:modified xsi:type="dcterms:W3CDTF">2025-08-26T06:27:00Z</dcterms:modified>
</cp:coreProperties>
</file>